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r w:rsidDel="00000000" w:rsidR="00000000" w:rsidRPr="00000000">
        <w:rPr>
          <w:rtl w:val="0"/>
        </w:rPr>
        <w:t xml:space="preserve">BPD Mobile Application Database Setup</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Download Oracle Database Express Edition 11g Release 2</w:t>
      </w:r>
    </w:p>
    <w:p w:rsidR="00000000" w:rsidDel="00000000" w:rsidP="00000000" w:rsidRDefault="00000000" w:rsidRPr="00000000">
      <w:pPr>
        <w:contextualSpacing w:val="0"/>
        <w:rPr/>
      </w:pPr>
      <w:r w:rsidDel="00000000" w:rsidR="00000000" w:rsidRPr="00000000">
        <w:rPr>
          <w:rtl w:val="0"/>
        </w:rPr>
        <w:t xml:space="preserve">You will need to download and install Oracle Database Express Edition 11g Release 2.  After you have downloaded and installed Oracle Database Express Edition 11g Release 2, you will also need to download and install Oracle SQL Developer.  Both of these can be found at the following location: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0563c1"/>
            <w:u w:val="single"/>
            <w:rtl w:val="0"/>
          </w:rPr>
          <w:t xml:space="preserve">http://www.oracle.com/technetwork/database/database-technologies/express-edition/downloads/index.html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Remember that you will have to accept the License Agreement before you are able to download the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Create User</w:t>
      </w:r>
    </w:p>
    <w:p w:rsidR="00000000" w:rsidDel="00000000" w:rsidP="00000000" w:rsidRDefault="00000000" w:rsidRPr="00000000">
      <w:pPr>
        <w:contextualSpacing w:val="0"/>
        <w:rPr/>
      </w:pPr>
      <w:r w:rsidDel="00000000" w:rsidR="00000000" w:rsidRPr="00000000">
        <w:rPr>
          <w:rtl w:val="0"/>
        </w:rPr>
        <w:t xml:space="preserve">Once the oracle database and SQL Developer have both been installed, you will need to perform the following: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directory named C:\temp\BPD_DatabaseFiles\ on the machine that you have the oracle database installed.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files that were attached to the email (or from the Google Drive) to this directory.  The files should be: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1b_CREATE_USER.SQL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2_DDL.SQL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3_ALL_DATA.SQL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 command window (you can do this by typing cmd in the windows search window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38550" cy="476250"/>
            <wp:effectExtent b="0" l="0" r="0" t="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638550" cy="4762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Depending on the operating system you used, you may have to search for the command window a different way (I am using Windows Server 2012):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14700" cy="3581400"/>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314700" cy="3581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Command Prompt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the C:\temp\BPD_DatabaseFiles directory: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76775" cy="1685925"/>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676775" cy="1685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sanity check, type in the command dir/p to verify you see the files you copied to this directory: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81550" cy="2762250"/>
            <wp:effectExtent b="0" l="0" r="0" t="0"/>
            <wp:docPr id="1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4781550" cy="27622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you installed the oracle database, you should have access to SQL Plus.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in sqlplus / as sysdba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67150" cy="93345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867150" cy="9334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get the following (if you don’t then we have a problem):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141855"/>
            <wp:effectExtent b="0" l="0" r="0" t="0"/>
            <wp:docPr id="11"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5943600" cy="21418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create the new user, execute the 1a_CREATE_USER.SQL script.  The screenshot below contains the name of an old file.  Type @1a_CREATE_USER.SQL and press the Enter key: </w:t>
      </w:r>
      <w:r w:rsidDel="00000000" w:rsidR="00000000" w:rsidRPr="00000000">
        <w:rPr/>
        <w:drawing>
          <wp:inline distB="0" distT="0" distL="0" distR="0">
            <wp:extent cx="5886450" cy="2505075"/>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886450" cy="25050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get the following: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67400" cy="6743700"/>
            <wp:effectExtent b="0" l="0" r="0" t="0"/>
            <wp:docPr id="13"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867400" cy="674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 not close this window, as you will need this later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Create Connection to Database</w:t>
      </w:r>
    </w:p>
    <w:p w:rsidR="00000000" w:rsidDel="00000000" w:rsidP="00000000" w:rsidRDefault="00000000" w:rsidRPr="00000000">
      <w:pPr>
        <w:contextualSpacing w:val="0"/>
        <w:rPr/>
      </w:pPr>
      <w:r w:rsidDel="00000000" w:rsidR="00000000" w:rsidRPr="00000000">
        <w:rPr>
          <w:rtl w:val="0"/>
        </w:rPr>
        <w:t xml:space="preserve">To create a connection to the database, open SQL Developer.</w:t>
      </w:r>
    </w:p>
    <w:p w:rsidR="00000000" w:rsidDel="00000000" w:rsidP="00000000" w:rsidRDefault="00000000" w:rsidRPr="00000000">
      <w:pPr>
        <w:contextualSpacing w:val="0"/>
        <w:rPr/>
      </w:pPr>
      <w:r w:rsidDel="00000000" w:rsidR="00000000" w:rsidRPr="00000000">
        <w:rPr>
          <w:rtl w:val="0"/>
        </w:rPr>
        <w:t xml:space="preserve">Once SQL Developer is fully opened, click on the Green Plus sign at the top of the application:  </w:t>
      </w:r>
      <w:r w:rsidDel="00000000" w:rsidR="00000000" w:rsidRPr="00000000">
        <w:rPr/>
        <w:drawing>
          <wp:inline distB="0" distT="0" distL="0" distR="0">
            <wp:extent cx="1447800" cy="533400"/>
            <wp:effectExtent b="0" l="0" r="0" t="0"/>
            <wp:docPr id="12"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1447800" cy="53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will display a window as follows:</w:t>
      </w:r>
    </w:p>
    <w:p w:rsidR="00000000" w:rsidDel="00000000" w:rsidP="00000000" w:rsidRDefault="00000000" w:rsidRPr="00000000">
      <w:pPr>
        <w:contextualSpacing w:val="0"/>
        <w:rPr/>
      </w:pPr>
      <w:r w:rsidDel="00000000" w:rsidR="00000000" w:rsidRPr="00000000">
        <w:rPr/>
        <w:drawing>
          <wp:inline distB="0" distT="0" distL="0" distR="0">
            <wp:extent cx="5943600" cy="3425825"/>
            <wp:effectExtent b="0" l="0" r="0" t="0"/>
            <wp:docPr id="16"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5943600" cy="3425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need to complete the following fields:</w:t>
      </w:r>
    </w:p>
    <w:p w:rsidR="00000000" w:rsidDel="00000000" w:rsidP="00000000" w:rsidRDefault="00000000" w:rsidRPr="00000000">
      <w:pPr>
        <w:contextualSpacing w:val="0"/>
        <w:rPr/>
      </w:pPr>
      <w:r w:rsidDel="00000000" w:rsidR="00000000" w:rsidRPr="00000000">
        <w:rPr>
          <w:rtl w:val="0"/>
        </w:rPr>
        <w:t xml:space="preserve">Connection Name:  BPD_MOBILE</w:t>
      </w:r>
    </w:p>
    <w:p w:rsidR="00000000" w:rsidDel="00000000" w:rsidP="00000000" w:rsidRDefault="00000000" w:rsidRPr="00000000">
      <w:pPr>
        <w:contextualSpacing w:val="0"/>
        <w:rPr/>
      </w:pPr>
      <w:r w:rsidDel="00000000" w:rsidR="00000000" w:rsidRPr="00000000">
        <w:rPr>
          <w:rtl w:val="0"/>
        </w:rPr>
        <w:t xml:space="preserve">Username:  BPD_MOBILE</w:t>
      </w:r>
    </w:p>
    <w:p w:rsidR="00000000" w:rsidDel="00000000" w:rsidP="00000000" w:rsidRDefault="00000000" w:rsidRPr="00000000">
      <w:pPr>
        <w:contextualSpacing w:val="0"/>
        <w:rPr/>
      </w:pPr>
      <w:r w:rsidDel="00000000" w:rsidR="00000000" w:rsidRPr="00000000">
        <w:rPr>
          <w:rtl w:val="0"/>
        </w:rPr>
        <w:t xml:space="preserve">Password:  !QAZ2wsx</w:t>
      </w:r>
    </w:p>
    <w:p w:rsidR="00000000" w:rsidDel="00000000" w:rsidP="00000000" w:rsidRDefault="00000000" w:rsidRPr="00000000">
      <w:pPr>
        <w:contextualSpacing w:val="0"/>
        <w:rPr/>
      </w:pPr>
      <w:r w:rsidDel="00000000" w:rsidR="00000000" w:rsidRPr="00000000">
        <w:rPr>
          <w:rtl w:val="0"/>
        </w:rPr>
        <w:t xml:space="preserve">Your screen should look like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43600" cy="3375025"/>
            <wp:effectExtent b="0" l="0" r="0" t="0"/>
            <wp:docPr id="14"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5943600" cy="337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Click on the “Test” button to verify that the properties are valid.  You should see “Success” next to the Status label: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43600" cy="3359150"/>
            <wp:effectExtent b="0" l="0" r="0" t="0"/>
            <wp:docPr id="15"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5943600" cy="3359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this is done, click the “Connect” button.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should see your new connection in the list:</w:t>
      </w:r>
    </w:p>
    <w:p w:rsidR="00000000" w:rsidDel="00000000" w:rsidP="00000000" w:rsidRDefault="00000000" w:rsidRPr="00000000">
      <w:pPr>
        <w:contextualSpacing w:val="0"/>
        <w:rPr/>
      </w:pPr>
      <w:r w:rsidDel="00000000" w:rsidR="00000000" w:rsidRPr="00000000">
        <w:rPr/>
        <w:drawing>
          <wp:inline distB="0" distT="0" distL="0" distR="0">
            <wp:extent cx="2990850" cy="3000375"/>
            <wp:effectExtent b="0" l="0" r="0" t="0"/>
            <wp:docPr id="17"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2990850" cy="3000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Expand the BPD_MOBILE connection, and expand Tables, Views, and Stored Procedures.  You should not see any in the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Run the DDL Script</w:t>
      </w:r>
    </w:p>
    <w:p w:rsidR="00000000" w:rsidDel="00000000" w:rsidP="00000000" w:rsidRDefault="00000000" w:rsidRPr="00000000">
      <w:pPr>
        <w:contextualSpacing w:val="0"/>
        <w:rPr/>
      </w:pPr>
      <w:r w:rsidDel="00000000" w:rsidR="00000000" w:rsidRPr="00000000">
        <w:rPr>
          <w:rtl w:val="0"/>
        </w:rPr>
        <w:t xml:space="preserve">In the command window, run the 2_DDL.SQL script.  Type in @2_DDL.SQL and press the Enter key.</w:t>
      </w:r>
    </w:p>
    <w:p w:rsidR="00000000" w:rsidDel="00000000" w:rsidP="00000000" w:rsidRDefault="00000000" w:rsidRPr="00000000">
      <w:pPr>
        <w:contextualSpacing w:val="0"/>
        <w:rPr/>
      </w:pPr>
      <w:r w:rsidDel="00000000" w:rsidR="00000000" w:rsidRPr="00000000">
        <w:rPr/>
        <w:drawing>
          <wp:inline distB="0" distT="0" distL="0" distR="0">
            <wp:extent cx="5038725" cy="3200400"/>
            <wp:effectExtent b="0" l="0" r="0" t="0"/>
            <wp:docPr id="18"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5038725"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 will see a few errors, as the script is attempting to drop database objects that do not exist.  However, that is fine, because they are being created later on in the script.</w:t>
      </w:r>
    </w:p>
    <w:p w:rsidR="00000000" w:rsidDel="00000000" w:rsidP="00000000" w:rsidRDefault="00000000" w:rsidRPr="00000000">
      <w:pPr>
        <w:contextualSpacing w:val="0"/>
        <w:rPr/>
      </w:pPr>
      <w:r w:rsidDel="00000000" w:rsidR="00000000" w:rsidRPr="00000000">
        <w:rPr/>
        <w:drawing>
          <wp:inline distB="0" distT="0" distL="0" distR="0">
            <wp:extent cx="1733550" cy="2362200"/>
            <wp:effectExtent b="0" l="0" r="0" t="0"/>
            <wp:docPr id="19"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173355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your SQL Developer application, right-click “Tables”, and click “Refresh”.  You should now see this:</w:t>
      </w:r>
    </w:p>
    <w:p w:rsidR="00000000" w:rsidDel="00000000" w:rsidP="00000000" w:rsidRDefault="00000000" w:rsidRPr="00000000">
      <w:pPr>
        <w:contextualSpacing w:val="0"/>
        <w:rPr/>
      </w:pPr>
      <w:r w:rsidDel="00000000" w:rsidR="00000000" w:rsidRPr="00000000">
        <w:rPr/>
        <w:drawing>
          <wp:inline distB="0" distT="0" distL="0" distR="0">
            <wp:extent cx="2571750" cy="2676525"/>
            <wp:effectExtent b="0" l="0" r="0" t="0"/>
            <wp:docPr id="20"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2571750" cy="2676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Expand “View”.  You should see this:</w:t>
      </w:r>
    </w:p>
    <w:p w:rsidR="00000000" w:rsidDel="00000000" w:rsidP="00000000" w:rsidRDefault="00000000" w:rsidRPr="00000000">
      <w:pPr>
        <w:contextualSpacing w:val="0"/>
        <w:rPr/>
      </w:pPr>
      <w:r w:rsidDel="00000000" w:rsidR="00000000" w:rsidRPr="00000000">
        <w:rPr/>
        <w:drawing>
          <wp:inline distB="0" distT="0" distL="0" distR="0">
            <wp:extent cx="2724150" cy="781050"/>
            <wp:effectExtent b="0" l="0" r="0" t="0"/>
            <wp:docPr id="21" name="image43.png"/>
            <a:graphic>
              <a:graphicData uri="http://schemas.openxmlformats.org/drawingml/2006/picture">
                <pic:pic>
                  <pic:nvPicPr>
                    <pic:cNvPr id="0" name="image43.png"/>
                    <pic:cNvPicPr preferRelativeResize="0"/>
                  </pic:nvPicPr>
                  <pic:blipFill>
                    <a:blip r:embed="rId22"/>
                    <a:srcRect b="0" l="0" r="0" t="0"/>
                    <a:stretch>
                      <a:fillRect/>
                    </a:stretch>
                  </pic:blipFill>
                  <pic:spPr>
                    <a:xfrm>
                      <a:off x="0" y="0"/>
                      <a:ext cx="2724150" cy="781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of these views will need to be recompiled.  So, right-click “Views”:</w:t>
      </w:r>
    </w:p>
    <w:p w:rsidR="00000000" w:rsidDel="00000000" w:rsidP="00000000" w:rsidRDefault="00000000" w:rsidRPr="00000000">
      <w:pPr>
        <w:contextualSpacing w:val="0"/>
        <w:rPr/>
      </w:pPr>
      <w:r w:rsidDel="00000000" w:rsidR="00000000" w:rsidRPr="00000000">
        <w:rPr/>
        <w:drawing>
          <wp:inline distB="0" distT="0" distL="0" distR="0">
            <wp:extent cx="3124200" cy="3048000"/>
            <wp:effectExtent b="0" l="0" r="0" t="0"/>
            <wp:docPr id="22" name="image45.png"/>
            <a:graphic>
              <a:graphicData uri="http://schemas.openxmlformats.org/drawingml/2006/picture">
                <pic:pic>
                  <pic:nvPicPr>
                    <pic:cNvPr id="0" name="image45.png"/>
                    <pic:cNvPicPr preferRelativeResize="0"/>
                  </pic:nvPicPr>
                  <pic:blipFill>
                    <a:blip r:embed="rId23"/>
                    <a:srcRect b="0" l="0" r="0" t="0"/>
                    <a:stretch>
                      <a:fillRect/>
                    </a:stretch>
                  </pic:blipFill>
                  <pic:spPr>
                    <a:xfrm>
                      <a:off x="0" y="0"/>
                      <a:ext cx="3124200" cy="30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Click “Compile Invalid…”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popup, click the “Apply” button.</w:t>
      </w:r>
    </w:p>
    <w:p w:rsidR="00000000" w:rsidDel="00000000" w:rsidP="00000000" w:rsidRDefault="00000000" w:rsidRPr="00000000">
      <w:pPr>
        <w:contextualSpacing w:val="0"/>
        <w:rPr/>
      </w:pPr>
      <w:r w:rsidDel="00000000" w:rsidR="00000000" w:rsidRPr="00000000">
        <w:rPr/>
        <w:drawing>
          <wp:inline distB="0" distT="0" distL="0" distR="0">
            <wp:extent cx="3219450" cy="3000375"/>
            <wp:effectExtent b="0" l="0" r="0" t="0"/>
            <wp:docPr id="23"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3219450" cy="3000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should receive this:</w:t>
      </w:r>
    </w:p>
    <w:p w:rsidR="00000000" w:rsidDel="00000000" w:rsidP="00000000" w:rsidRDefault="00000000" w:rsidRPr="00000000">
      <w:pPr>
        <w:contextualSpacing w:val="0"/>
        <w:rPr/>
      </w:pPr>
      <w:r w:rsidDel="00000000" w:rsidR="00000000" w:rsidRPr="00000000">
        <w:rPr/>
        <w:drawing>
          <wp:inline distB="0" distT="0" distL="0" distR="0">
            <wp:extent cx="5943600" cy="935990"/>
            <wp:effectExtent b="0" l="0" r="0" t="0"/>
            <wp:docPr id="24" name="image48.png"/>
            <a:graphic>
              <a:graphicData uri="http://schemas.openxmlformats.org/drawingml/2006/picture">
                <pic:pic>
                  <pic:nvPicPr>
                    <pic:cNvPr id="0" name="image48.png"/>
                    <pic:cNvPicPr preferRelativeResize="0"/>
                  </pic:nvPicPr>
                  <pic:blipFill>
                    <a:blip r:embed="rId25"/>
                    <a:srcRect b="0" l="0" r="0" t="0"/>
                    <a:stretch>
                      <a:fillRect/>
                    </a:stretch>
                  </pic:blipFill>
                  <pic:spPr>
                    <a:xfrm>
                      <a:off x="0" y="0"/>
                      <a:ext cx="5943600" cy="9359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Click the “OK” button.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your Views should look like this:</w:t>
      </w:r>
    </w:p>
    <w:p w:rsidR="00000000" w:rsidDel="00000000" w:rsidP="00000000" w:rsidRDefault="00000000" w:rsidRPr="00000000">
      <w:pPr>
        <w:contextualSpacing w:val="0"/>
        <w:rPr/>
      </w:pPr>
      <w:r w:rsidDel="00000000" w:rsidR="00000000" w:rsidRPr="00000000">
        <w:rPr/>
        <w:drawing>
          <wp:inline distB="0" distT="0" distL="0" distR="0">
            <wp:extent cx="2895600" cy="819150"/>
            <wp:effectExtent b="0" l="0" r="0" t="0"/>
            <wp:docPr id="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895600" cy="819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were recompiled successfully.</w:t>
      </w:r>
    </w:p>
    <w:p w:rsidR="00000000" w:rsidDel="00000000" w:rsidP="00000000" w:rsidRDefault="00000000" w:rsidRPr="00000000">
      <w:pPr>
        <w:contextualSpacing w:val="0"/>
        <w:rPr/>
      </w:pPr>
      <w:r w:rsidDel="00000000" w:rsidR="00000000" w:rsidRPr="00000000">
        <w:rPr>
          <w:rtl w:val="0"/>
        </w:rPr>
        <w:t xml:space="preserve">Perform the same procedure that you just performed for the “Triggers”, as they will need to be recompiled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Import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command window, run the 3_ALL</w:t>
      </w:r>
      <w:ins w:author="Ignacio Garza" w:id="0" w:date="2017-10-30T02:00:25Z">
        <w:r w:rsidDel="00000000" w:rsidR="00000000" w:rsidRPr="00000000">
          <w:rPr>
            <w:rtl w:val="0"/>
          </w:rPr>
          <w:t xml:space="preserve">_</w:t>
        </w:r>
      </w:ins>
      <w:r w:rsidDel="00000000" w:rsidR="00000000" w:rsidRPr="00000000">
        <w:rPr>
          <w:rtl w:val="0"/>
        </w:rPr>
        <w:t xml:space="preserve">DATA.SQL script.  Type in @3_ALL</w:t>
      </w:r>
      <w:ins w:author="Ignacio Garza" w:id="1" w:date="2017-10-30T02:00:29Z">
        <w:r w:rsidDel="00000000" w:rsidR="00000000" w:rsidRPr="00000000">
          <w:rPr>
            <w:rtl w:val="0"/>
          </w:rPr>
          <w:t xml:space="preserve">_</w:t>
        </w:r>
      </w:ins>
      <w:r w:rsidDel="00000000" w:rsidR="00000000" w:rsidRPr="00000000">
        <w:rPr>
          <w:rtl w:val="0"/>
        </w:rPr>
        <w:t xml:space="preserve">DATA.SQL and press the Enter key.  You should get results that look like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2152650" cy="4314825"/>
            <wp:effectExtent b="0" l="0" r="0" t="0"/>
            <wp:docPr id="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152650" cy="4314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your SQL Developer application, in a query window:</w:t>
      </w:r>
    </w:p>
    <w:p w:rsidR="00000000" w:rsidDel="00000000" w:rsidP="00000000" w:rsidRDefault="00000000" w:rsidRPr="00000000">
      <w:pPr>
        <w:contextualSpacing w:val="0"/>
        <w:rPr/>
      </w:pPr>
      <w:r w:rsidDel="00000000" w:rsidR="00000000" w:rsidRPr="00000000">
        <w:rPr/>
        <w:drawing>
          <wp:inline distB="0" distT="0" distL="0" distR="0">
            <wp:extent cx="4181475" cy="2209800"/>
            <wp:effectExtent b="0" l="0" r="0" t="0"/>
            <wp:docPr id="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4181475" cy="220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 the query above.  If data is returned, the import was successful.  </w:t>
      </w:r>
    </w:p>
    <w:p w:rsidR="00000000" w:rsidDel="00000000" w:rsidP="00000000" w:rsidRDefault="00000000" w:rsidRPr="00000000">
      <w:pPr>
        <w:contextualSpacing w:val="0"/>
        <w:rPr/>
      </w:pPr>
      <w:r w:rsidDel="00000000" w:rsidR="00000000" w:rsidRPr="00000000">
        <w:rPr>
          <w:rtl w:val="0"/>
        </w:rPr>
        <w:t xml:space="preserve">A query window should be opened for you by default.  However, you can also open one by clicking on the SQL Worksheet submenu item:</w:t>
      </w:r>
    </w:p>
    <w:p w:rsidR="00000000" w:rsidDel="00000000" w:rsidP="00000000" w:rsidRDefault="00000000" w:rsidRPr="00000000">
      <w:pPr>
        <w:contextualSpacing w:val="0"/>
        <w:rPr/>
      </w:pPr>
      <w:r w:rsidDel="00000000" w:rsidR="00000000" w:rsidRPr="00000000">
        <w:rPr/>
        <w:drawing>
          <wp:inline distB="0" distT="0" distL="0" distR="0">
            <wp:extent cx="2305050" cy="3876675"/>
            <wp:effectExtent b="0" l="0" r="0" t="0"/>
            <wp:docPr id="4"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305050" cy="3876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8.png"/><Relationship Id="rId22" Type="http://schemas.openxmlformats.org/officeDocument/2006/relationships/image" Target="media/image43.png"/><Relationship Id="rId21" Type="http://schemas.openxmlformats.org/officeDocument/2006/relationships/image" Target="media/image42.png"/><Relationship Id="rId24" Type="http://schemas.openxmlformats.org/officeDocument/2006/relationships/image" Target="media/image47.png"/><Relationship Id="rId23" Type="http://schemas.openxmlformats.org/officeDocument/2006/relationships/image" Target="media/image4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26" Type="http://schemas.openxmlformats.org/officeDocument/2006/relationships/image" Target="media/image10.png"/><Relationship Id="rId25" Type="http://schemas.openxmlformats.org/officeDocument/2006/relationships/image" Target="media/image48.png"/><Relationship Id="rId28" Type="http://schemas.openxmlformats.org/officeDocument/2006/relationships/image" Target="media/image12.png"/><Relationship Id="rId27" Type="http://schemas.openxmlformats.org/officeDocument/2006/relationships/image" Target="media/image11.png"/><Relationship Id="rId5" Type="http://schemas.openxmlformats.org/officeDocument/2006/relationships/hyperlink" Target="http://www.oracle.com/technetwork/database/database-technologies/express-edition/downloads/index.html" TargetMode="External"/><Relationship Id="rId6" Type="http://schemas.openxmlformats.org/officeDocument/2006/relationships/image" Target="media/image14.png"/><Relationship Id="rId29" Type="http://schemas.openxmlformats.org/officeDocument/2006/relationships/image" Target="media/image13.png"/><Relationship Id="rId7" Type="http://schemas.openxmlformats.org/officeDocument/2006/relationships/image" Target="media/image16.png"/><Relationship Id="rId8" Type="http://schemas.openxmlformats.org/officeDocument/2006/relationships/image" Target="media/image15.png"/><Relationship Id="rId11" Type="http://schemas.openxmlformats.org/officeDocument/2006/relationships/image" Target="media/image30.png"/><Relationship Id="rId10" Type="http://schemas.openxmlformats.org/officeDocument/2006/relationships/image" Target="media/image18.png"/><Relationship Id="rId13" Type="http://schemas.openxmlformats.org/officeDocument/2006/relationships/image" Target="media/image32.png"/><Relationship Id="rId12" Type="http://schemas.openxmlformats.org/officeDocument/2006/relationships/image" Target="media/image17.png"/><Relationship Id="rId15" Type="http://schemas.openxmlformats.org/officeDocument/2006/relationships/image" Target="media/image35.png"/><Relationship Id="rId14" Type="http://schemas.openxmlformats.org/officeDocument/2006/relationships/image" Target="media/image31.png"/><Relationship Id="rId17" Type="http://schemas.openxmlformats.org/officeDocument/2006/relationships/image" Target="media/image34.png"/><Relationship Id="rId16" Type="http://schemas.openxmlformats.org/officeDocument/2006/relationships/image" Target="media/image33.png"/><Relationship Id="rId19" Type="http://schemas.openxmlformats.org/officeDocument/2006/relationships/image" Target="media/image37.png"/><Relationship Id="rId18" Type="http://schemas.openxmlformats.org/officeDocument/2006/relationships/image" Target="media/image36.png"/></Relationships>
</file>